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AF7" w:rsidRDefault="00A13B8F">
      <w:pPr>
        <w:pStyle w:val="a3"/>
        <w:ind w:left="1900"/>
        <w:rPr>
          <w:rFonts w:ascii="Times New Roman"/>
          <w:sz w:val="20"/>
        </w:rPr>
      </w:pPr>
      <w:r>
        <w:rPr>
          <w:rFonts w:ascii="Times New Roman"/>
          <w:noProof/>
          <w:sz w:val="20"/>
          <w:lang w:eastAsia="ja-JP"/>
        </w:rPr>
        <w:drawing>
          <wp:inline distT="0" distB="0" distL="0" distR="0">
            <wp:extent cx="4094625" cy="227056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4094625" cy="2270569"/>
                    </a:xfrm>
                    <a:prstGeom prst="rect">
                      <a:avLst/>
                    </a:prstGeom>
                  </pic:spPr>
                </pic:pic>
              </a:graphicData>
            </a:graphic>
          </wp:inline>
        </w:drawing>
      </w:r>
    </w:p>
    <w:p w:rsidR="005E3AF7" w:rsidRDefault="005E3AF7">
      <w:pPr>
        <w:pStyle w:val="a3"/>
        <w:spacing w:before="10"/>
        <w:rPr>
          <w:rFonts w:ascii="Times New Roman"/>
          <w:sz w:val="26"/>
        </w:rPr>
      </w:pPr>
    </w:p>
    <w:p w:rsidR="005E3AF7" w:rsidRDefault="00A13B8F">
      <w:pPr>
        <w:spacing w:line="630" w:lineRule="exact"/>
        <w:ind w:left="3790"/>
        <w:rPr>
          <w:rFonts w:ascii="Calibri"/>
          <w:b/>
          <w:sz w:val="52"/>
          <w:lang w:eastAsia="ja-JP"/>
        </w:rPr>
      </w:pPr>
      <w:r>
        <w:rPr>
          <w:rFonts w:ascii="Calibri"/>
          <w:b/>
          <w:color w:val="00B4C2"/>
          <w:sz w:val="52"/>
          <w:lang w:eastAsia="ja-JP"/>
        </w:rPr>
        <w:t xml:space="preserve">OpenChain </w:t>
      </w:r>
      <w:r>
        <w:rPr>
          <w:rFonts w:ascii="Calibri"/>
          <w:b/>
          <w:color w:val="00B4C2"/>
          <w:sz w:val="52"/>
          <w:lang w:eastAsia="ja-JP"/>
        </w:rPr>
        <w:t>入門</w:t>
      </w:r>
    </w:p>
    <w:p w:rsidR="005E3AF7" w:rsidRDefault="005E3AF7">
      <w:pPr>
        <w:pStyle w:val="a3"/>
        <w:spacing w:before="1"/>
        <w:rPr>
          <w:rFonts w:ascii="Calibri"/>
          <w:b/>
          <w:sz w:val="40"/>
          <w:lang w:eastAsia="ja-JP"/>
        </w:rPr>
      </w:pPr>
    </w:p>
    <w:p w:rsidR="005E3AF7" w:rsidRDefault="00A13B8F">
      <w:pPr>
        <w:pStyle w:val="11"/>
        <w:spacing w:before="1"/>
        <w:rPr>
          <w:lang w:eastAsia="ja-JP"/>
        </w:rPr>
      </w:pPr>
      <w:r>
        <w:rPr>
          <w:lang w:eastAsia="ja-JP"/>
        </w:rPr>
        <w:t>はじめに</w:t>
      </w:r>
    </w:p>
    <w:p w:rsidR="005E3AF7" w:rsidRDefault="00A13B8F">
      <w:pPr>
        <w:pStyle w:val="a3"/>
        <w:spacing w:before="204" w:line="285" w:lineRule="auto"/>
        <w:ind w:left="100" w:right="113"/>
        <w:rPr>
          <w:lang w:eastAsia="ja-JP"/>
        </w:rPr>
      </w:pPr>
      <w:r>
        <w:rPr>
          <w:lang w:eastAsia="ja-JP"/>
        </w:rPr>
        <w:t>OpenChain プロジェクトは、効率的なオープンソースマネージメントの鍵となる推奨プロセスを提示します。同プロジェクトは、オープンソースのライセンス コンプライアンスをよりシンプルにし、また、より</w:t>
      </w:r>
      <w:del w:id="0" w:author="Masahiro Date" w:date="2017-06-06T10:12:00Z">
        <w:r w:rsidDel="007F30C1">
          <w:rPr>
            <w:lang w:eastAsia="ja-JP"/>
          </w:rPr>
          <w:delText>首尾</w:delText>
        </w:r>
      </w:del>
      <w:r>
        <w:rPr>
          <w:lang w:eastAsia="ja-JP"/>
        </w:rPr>
        <w:t>一貫</w:t>
      </w:r>
      <w:ins w:id="1" w:author="Masahiro Date" w:date="2017-06-06T10:12:00Z">
        <w:r w:rsidR="007F30C1">
          <w:rPr>
            <w:rFonts w:asciiTheme="minorEastAsia" w:eastAsiaTheme="minorEastAsia" w:hAnsiTheme="minorEastAsia" w:hint="eastAsia"/>
            <w:lang w:eastAsia="ja-JP"/>
          </w:rPr>
          <w:t>性のある</w:t>
        </w:r>
      </w:ins>
      <w:del w:id="2" w:author="Masahiro Date" w:date="2017-06-06T10:12:00Z">
        <w:r w:rsidDel="007F30C1">
          <w:rPr>
            <w:lang w:eastAsia="ja-JP"/>
          </w:rPr>
          <w:delText>した</w:delText>
        </w:r>
      </w:del>
      <w:r>
        <w:rPr>
          <w:lang w:eastAsia="ja-JP"/>
        </w:rPr>
        <w:t>ものにすることにより、オープンソースに対する信頼を築きます。OpenChain 仕様書は、あらゆるコンプライアンスプログラムが満たす必要のある一連の基本的な要件を定義します。OpenChain カリキュラムは、いろいろなオープンソースプロセスやソリューションに対応した教育の基礎を提供します。同カリキュラムは、</w:t>
      </w:r>
      <w:r>
        <w:rPr>
          <w:spacing w:val="-8"/>
          <w:lang w:eastAsia="ja-JP"/>
        </w:rPr>
        <w:t xml:space="preserve">   </w:t>
      </w:r>
      <w:r>
        <w:rPr>
          <w:lang w:eastAsia="ja-JP"/>
        </w:rPr>
        <w:t>OpenChain</w:t>
      </w:r>
      <w:r>
        <w:rPr>
          <w:spacing w:val="-8"/>
          <w:lang w:eastAsia="ja-JP"/>
        </w:rPr>
        <w:t xml:space="preserve"> </w:t>
      </w:r>
      <w:r>
        <w:rPr>
          <w:lang w:eastAsia="ja-JP"/>
        </w:rPr>
        <w:t xml:space="preserve"> 仕様書の主要な要件に沿っています。</w:t>
      </w:r>
      <w:r>
        <w:rPr>
          <w:spacing w:val="-8"/>
          <w:lang w:eastAsia="ja-JP"/>
        </w:rPr>
        <w:t xml:space="preserve"> </w:t>
      </w:r>
      <w:r>
        <w:rPr>
          <w:lang w:eastAsia="ja-JP"/>
        </w:rPr>
        <w:t>OpenChain</w:t>
      </w:r>
      <w:r>
        <w:rPr>
          <w:spacing w:val="-8"/>
          <w:lang w:eastAsia="ja-JP"/>
        </w:rPr>
        <w:t xml:space="preserve"> </w:t>
      </w:r>
      <w:r>
        <w:rPr>
          <w:lang w:eastAsia="ja-JP"/>
        </w:rPr>
        <w:t xml:space="preserve"> 仕様書への適合は、</w:t>
      </w:r>
      <w:r>
        <w:rPr>
          <w:spacing w:val="-8"/>
          <w:lang w:eastAsia="ja-JP"/>
        </w:rPr>
        <w:t xml:space="preserve">  </w:t>
      </w:r>
      <w:r>
        <w:rPr>
          <w:lang w:eastAsia="ja-JP"/>
        </w:rPr>
        <w:t>当該組織がこれらの要件を履行していることを外部に示すのに役立ちます。その結果として、ソフトウェア サプライチェーンの参加者にはオープンソース ライセンス コンプライアンスがより予測可能で、理解しやすく、効率的なものになります。</w:t>
      </w:r>
      <w:r>
        <w:rPr>
          <w:spacing w:val="-19"/>
          <w:lang w:eastAsia="ja-JP"/>
        </w:rPr>
        <w:t xml:space="preserve"> </w:t>
      </w:r>
    </w:p>
    <w:p w:rsidR="005E3AF7" w:rsidRDefault="005E3AF7">
      <w:pPr>
        <w:pStyle w:val="a3"/>
        <w:spacing w:before="10"/>
        <w:rPr>
          <w:sz w:val="34"/>
          <w:lang w:eastAsia="ja-JP"/>
        </w:rPr>
      </w:pPr>
    </w:p>
    <w:p w:rsidR="005E3AF7" w:rsidRDefault="00A13B8F">
      <w:pPr>
        <w:pStyle w:val="11"/>
        <w:spacing w:before="0"/>
        <w:rPr>
          <w:lang w:eastAsia="ja-JP"/>
        </w:rPr>
      </w:pPr>
      <w:r>
        <w:rPr>
          <w:lang w:eastAsia="ja-JP"/>
        </w:rPr>
        <w:t>OpenChain 仕様書</w:t>
      </w:r>
    </w:p>
    <w:p w:rsidR="005E3AF7" w:rsidRDefault="00A13B8F">
      <w:pPr>
        <w:pStyle w:val="a3"/>
        <w:spacing w:before="203" w:line="285" w:lineRule="auto"/>
        <w:ind w:left="100" w:right="43"/>
        <w:rPr>
          <w:lang w:eastAsia="ja-JP"/>
        </w:rPr>
      </w:pPr>
      <w:r>
        <w:rPr>
          <w:lang w:eastAsia="ja-JP"/>
        </w:rPr>
        <w:t>OpenChain プロジェクトの中核は、仕様書です。この仕様書は、いろいろな規模の組織が、オープンソース コンプライアンスの課題を効率よく対処することを確かなものとするような一連のプロセスを明らかにします。</w:t>
      </w:r>
      <w:proofErr w:type="spellStart"/>
      <w:r>
        <w:rPr>
          <w:lang w:eastAsia="ja-JP"/>
        </w:rPr>
        <w:t>OpenChain</w:t>
      </w:r>
      <w:proofErr w:type="spellEnd"/>
      <w:r>
        <w:rPr>
          <w:lang w:eastAsia="ja-JP"/>
        </w:rPr>
        <w:t xml:space="preserve"> 仕様書を利用する組織の主要な目標は、組織のコンプライアンス遵守です。それは、当該組織が</w:t>
      </w:r>
      <w:ins w:id="3" w:author="Masahiro Date" w:date="2017-06-06T10:19:00Z">
        <w:r w:rsidR="007F30C1">
          <w:rPr>
            <w:rFonts w:asciiTheme="minorEastAsia" w:eastAsiaTheme="minorEastAsia" w:hAnsiTheme="minorEastAsia" w:hint="eastAsia"/>
            <w:lang w:eastAsia="ja-JP"/>
          </w:rPr>
          <w:t>特定の</w:t>
        </w:r>
      </w:ins>
      <w:del w:id="4" w:author="Masahiro Date" w:date="2017-06-06T10:19:00Z">
        <w:r w:rsidDel="007F30C1">
          <w:rPr>
            <w:lang w:eastAsia="ja-JP"/>
          </w:rPr>
          <w:delText>いずれかの</w:delText>
        </w:r>
      </w:del>
      <w:r>
        <w:rPr>
          <w:lang w:eastAsia="ja-JP"/>
        </w:rPr>
        <w:t xml:space="preserve">バージョンの </w:t>
      </w:r>
      <w:proofErr w:type="spellStart"/>
      <w:r>
        <w:rPr>
          <w:lang w:eastAsia="ja-JP"/>
        </w:rPr>
        <w:t>OpenChain</w:t>
      </w:r>
      <w:proofErr w:type="spellEnd"/>
      <w:r>
        <w:rPr>
          <w:lang w:eastAsia="ja-JP"/>
        </w:rPr>
        <w:t xml:space="preserve"> 仕様書の要件に適合することを意味します。適合した組織は、Webサイトや販促資料でその事実を宣伝することができ、商談の見込まれるサプライヤーや顧客が、オープンソース コンプライアンスに向けた取り組みを</w:t>
      </w:r>
      <w:del w:id="5" w:author="Masahiro Date" w:date="2017-06-06T10:19:00Z">
        <w:r w:rsidDel="007F30C1">
          <w:rPr>
            <w:lang w:eastAsia="ja-JP"/>
          </w:rPr>
          <w:delText>確実に</w:delText>
        </w:r>
      </w:del>
      <w:r>
        <w:rPr>
          <w:lang w:eastAsia="ja-JP"/>
        </w:rPr>
        <w:t>理解し、</w:t>
      </w:r>
      <w:ins w:id="6" w:author="Masahiro Date" w:date="2017-06-06T10:19:00Z">
        <w:r w:rsidR="007F30C1">
          <w:rPr>
            <w:rFonts w:asciiTheme="minorEastAsia" w:eastAsiaTheme="minorEastAsia" w:hAnsiTheme="minorEastAsia" w:hint="eastAsia"/>
            <w:lang w:eastAsia="ja-JP"/>
          </w:rPr>
          <w:t>それを</w:t>
        </w:r>
      </w:ins>
      <w:r>
        <w:rPr>
          <w:lang w:eastAsia="ja-JP"/>
        </w:rPr>
        <w:t>信頼できるようになる</w:t>
      </w:r>
      <w:ins w:id="7" w:author="Masahiro Date" w:date="2017-06-06T10:29:00Z">
        <w:r w:rsidR="006B0D5A">
          <w:rPr>
            <w:rFonts w:asciiTheme="minorEastAsia" w:eastAsiaTheme="minorEastAsia" w:hAnsiTheme="minorEastAsia" w:hint="eastAsia"/>
            <w:lang w:eastAsia="ja-JP"/>
          </w:rPr>
          <w:t>ための</w:t>
        </w:r>
      </w:ins>
      <w:ins w:id="8" w:author="Masahiro Date" w:date="2017-06-06T10:20:00Z">
        <w:r w:rsidR="007F30C1">
          <w:rPr>
            <w:rFonts w:asciiTheme="minorEastAsia" w:eastAsiaTheme="minorEastAsia" w:hAnsiTheme="minorEastAsia" w:hint="eastAsia"/>
            <w:lang w:eastAsia="ja-JP"/>
          </w:rPr>
          <w:t>支援</w:t>
        </w:r>
      </w:ins>
      <w:ins w:id="9" w:author="Masahiro Date" w:date="2017-06-06T10:29:00Z">
        <w:r w:rsidR="006B0D5A">
          <w:rPr>
            <w:rFonts w:asciiTheme="minorEastAsia" w:eastAsiaTheme="minorEastAsia" w:hAnsiTheme="minorEastAsia" w:hint="eastAsia"/>
            <w:lang w:eastAsia="ja-JP"/>
          </w:rPr>
          <w:t>を</w:t>
        </w:r>
      </w:ins>
      <w:bookmarkStart w:id="10" w:name="_GoBack"/>
      <w:bookmarkEnd w:id="10"/>
      <w:ins w:id="11" w:author="Masahiro Date" w:date="2017-06-06T10:20:00Z">
        <w:r w:rsidR="007F30C1">
          <w:rPr>
            <w:rFonts w:asciiTheme="minorEastAsia" w:eastAsiaTheme="minorEastAsia" w:hAnsiTheme="minorEastAsia" w:hint="eastAsia"/>
            <w:lang w:eastAsia="ja-JP"/>
          </w:rPr>
          <w:t>します</w:t>
        </w:r>
      </w:ins>
      <w:del w:id="12" w:author="Masahiro Date" w:date="2017-06-06T10:20:00Z">
        <w:r w:rsidDel="007F30C1">
          <w:rPr>
            <w:lang w:eastAsia="ja-JP"/>
          </w:rPr>
          <w:delText>ことに手を貸します</w:delText>
        </w:r>
      </w:del>
      <w:r>
        <w:rPr>
          <w:lang w:eastAsia="ja-JP"/>
        </w:rPr>
        <w:t>。</w:t>
      </w:r>
    </w:p>
    <w:p w:rsidR="005E3AF7" w:rsidRDefault="005E3AF7">
      <w:pPr>
        <w:pStyle w:val="a3"/>
        <w:rPr>
          <w:sz w:val="26"/>
          <w:lang w:eastAsia="ja-JP"/>
        </w:rPr>
      </w:pPr>
    </w:p>
    <w:p w:rsidR="005E3AF7" w:rsidDel="004406DB" w:rsidRDefault="00A13B8F">
      <w:pPr>
        <w:pStyle w:val="a3"/>
        <w:spacing w:before="1" w:line="285" w:lineRule="auto"/>
        <w:ind w:left="100"/>
        <w:rPr>
          <w:del w:id="13" w:author="Masahiro Date" w:date="2017-06-06T10:23:00Z"/>
          <w:lang w:eastAsia="ja-JP"/>
        </w:rPr>
      </w:pPr>
      <w:proofErr w:type="spellStart"/>
      <w:r>
        <w:rPr>
          <w:lang w:eastAsia="ja-JP"/>
        </w:rPr>
        <w:lastRenderedPageBreak/>
        <w:t>OpenChain</w:t>
      </w:r>
      <w:proofErr w:type="spellEnd"/>
      <w:r>
        <w:rPr>
          <w:lang w:eastAsia="ja-JP"/>
        </w:rPr>
        <w:t xml:space="preserve"> 仕様書は、次のサイトでご覧になれます（日本語版もあります）； </w:t>
      </w:r>
      <w:hyperlink r:id="rId7">
        <w:r>
          <w:rPr>
            <w:color w:val="1154CC"/>
            <w:u w:val="single" w:color="1154CC"/>
            <w:lang w:eastAsia="ja-JP"/>
          </w:rPr>
          <w:t>https://www.openchainproject.org/spec</w:t>
        </w:r>
      </w:hyperlink>
    </w:p>
    <w:p w:rsidR="005E3AF7" w:rsidRPr="004406DB" w:rsidDel="004406DB" w:rsidRDefault="005E3AF7" w:rsidP="004406DB">
      <w:pPr>
        <w:pStyle w:val="a3"/>
        <w:spacing w:before="1" w:line="285" w:lineRule="auto"/>
        <w:ind w:left="100"/>
        <w:rPr>
          <w:del w:id="14" w:author="Masahiro Date" w:date="2017-06-06T10:24:00Z"/>
          <w:rFonts w:hint="eastAsia"/>
          <w:lang w:eastAsia="ja-JP"/>
          <w:rPrChange w:id="15" w:author="Masahiro Date" w:date="2017-06-06T10:23:00Z">
            <w:rPr>
              <w:del w:id="16" w:author="Masahiro Date" w:date="2017-06-06T10:24:00Z"/>
              <w:lang w:eastAsia="ja-JP"/>
            </w:rPr>
          </w:rPrChange>
        </w:rPr>
        <w:sectPr w:rsidR="005E3AF7" w:rsidRPr="004406DB" w:rsidDel="004406DB">
          <w:footerReference w:type="default" r:id="rId8"/>
          <w:type w:val="continuous"/>
          <w:pgSz w:w="12240" w:h="15840"/>
          <w:pgMar w:top="1460" w:right="1360" w:bottom="1080" w:left="1340" w:header="720" w:footer="880" w:gutter="0"/>
          <w:cols w:space="720"/>
        </w:sectPr>
        <w:pPrChange w:id="17" w:author="Masahiro Date" w:date="2017-06-06T10:23:00Z">
          <w:pPr>
            <w:spacing w:line="285" w:lineRule="auto"/>
          </w:pPr>
        </w:pPrChange>
      </w:pPr>
    </w:p>
    <w:p w:rsidR="005E3AF7" w:rsidDel="004406DB" w:rsidRDefault="005E3AF7">
      <w:pPr>
        <w:pStyle w:val="a3"/>
        <w:spacing w:before="5"/>
        <w:rPr>
          <w:del w:id="18" w:author="Masahiro Date" w:date="2017-06-06T10:24:00Z"/>
          <w:lang w:eastAsia="ja-JP"/>
        </w:rPr>
      </w:pPr>
    </w:p>
    <w:p w:rsidR="005E3AF7" w:rsidRDefault="00A13B8F">
      <w:pPr>
        <w:pStyle w:val="11"/>
        <w:rPr>
          <w:lang w:eastAsia="ja-JP"/>
        </w:rPr>
      </w:pPr>
      <w:r>
        <w:rPr>
          <w:lang w:eastAsia="ja-JP"/>
        </w:rPr>
        <w:t>OpenChain 適合</w:t>
      </w:r>
    </w:p>
    <w:p w:rsidR="005E3AF7" w:rsidRDefault="00A13B8F">
      <w:pPr>
        <w:pStyle w:val="a3"/>
        <w:spacing w:before="204" w:line="285" w:lineRule="auto"/>
        <w:ind w:left="100" w:right="153"/>
        <w:rPr>
          <w:lang w:eastAsia="ja-JP"/>
        </w:rPr>
      </w:pPr>
      <w:r>
        <w:rPr>
          <w:lang w:eastAsia="ja-JP"/>
        </w:rPr>
        <w:t>OpenChain への適合性は、手作業によって、あるいは、OpenChain プロジェクトが無料で提供するオンラインの自己診断質問集によって行うことができます。どのような規模の組織であっても、この</w:t>
      </w:r>
      <w:r>
        <w:rPr>
          <w:spacing w:val="-6"/>
          <w:lang w:eastAsia="ja-JP"/>
        </w:rPr>
        <w:t xml:space="preserve"> </w:t>
      </w:r>
      <w:r>
        <w:rPr>
          <w:lang w:eastAsia="ja-JP"/>
        </w:rPr>
        <w:t>自己診断</w:t>
      </w:r>
      <w:r>
        <w:rPr>
          <w:spacing w:val="-6"/>
          <w:lang w:eastAsia="ja-JP"/>
        </w:rPr>
        <w:t>をご利用になることを推奨します。</w:t>
      </w:r>
      <w:r>
        <w:rPr>
          <w:lang w:eastAsia="ja-JP"/>
        </w:rPr>
        <w:t>この自己診断は、</w:t>
      </w:r>
      <w:proofErr w:type="spellStart"/>
      <w:r>
        <w:rPr>
          <w:lang w:eastAsia="ja-JP"/>
        </w:rPr>
        <w:t>OpenChain</w:t>
      </w:r>
      <w:proofErr w:type="spellEnd"/>
      <w:r>
        <w:rPr>
          <w:lang w:eastAsia="ja-JP"/>
        </w:rPr>
        <w:t xml:space="preserve"> 仕様書への適合性をチェックし、確認するうえで、もっとも</w:t>
      </w:r>
      <w:ins w:id="19" w:author="Masahiro Date" w:date="2017-06-06T10:21:00Z">
        <w:r w:rsidR="007F30C1">
          <w:rPr>
            <w:rFonts w:asciiTheme="minorEastAsia" w:eastAsiaTheme="minorEastAsia" w:hAnsiTheme="minorEastAsia" w:hint="eastAsia"/>
            <w:lang w:eastAsia="ja-JP"/>
          </w:rPr>
          <w:t>迅速</w:t>
        </w:r>
      </w:ins>
      <w:del w:id="20" w:author="Masahiro Date" w:date="2017-06-06T10:21:00Z">
        <w:r w:rsidDel="007F30C1">
          <w:rPr>
            <w:lang w:eastAsia="ja-JP"/>
          </w:rPr>
          <w:delText>速く</w:delText>
        </w:r>
      </w:del>
      <w:r>
        <w:rPr>
          <w:lang w:eastAsia="ja-JP"/>
        </w:rPr>
        <w:t>、</w:t>
      </w:r>
      <w:del w:id="21" w:author="Masahiro Date" w:date="2017-06-06T10:21:00Z">
        <w:r w:rsidDel="007F30C1">
          <w:rPr>
            <w:lang w:eastAsia="ja-JP"/>
          </w:rPr>
          <w:delText>もっとも</w:delText>
        </w:r>
      </w:del>
      <w:r>
        <w:rPr>
          <w:lang w:eastAsia="ja-JP"/>
        </w:rPr>
        <w:t>容易</w:t>
      </w:r>
      <w:del w:id="22" w:author="Masahiro Date" w:date="2017-06-06T10:21:00Z">
        <w:r w:rsidDel="007F30C1">
          <w:rPr>
            <w:lang w:eastAsia="ja-JP"/>
          </w:rPr>
          <w:delText>で</w:delText>
        </w:r>
      </w:del>
      <w:r>
        <w:rPr>
          <w:lang w:eastAsia="ja-JP"/>
        </w:rPr>
        <w:t>、かつ、</w:t>
      </w:r>
      <w:del w:id="23" w:author="Masahiro Date" w:date="2017-06-06T10:21:00Z">
        <w:r w:rsidDel="007F30C1">
          <w:rPr>
            <w:lang w:eastAsia="ja-JP"/>
          </w:rPr>
          <w:delText>もっとも</w:delText>
        </w:r>
      </w:del>
      <w:r>
        <w:rPr>
          <w:lang w:eastAsia="ja-JP"/>
        </w:rPr>
        <w:t>効率的な方法です。</w:t>
      </w:r>
      <w:r>
        <w:rPr>
          <w:spacing w:val="-6"/>
          <w:lang w:eastAsia="ja-JP"/>
        </w:rPr>
        <w:t xml:space="preserve">  </w:t>
      </w:r>
      <w:r>
        <w:rPr>
          <w:spacing w:val="-8"/>
          <w:lang w:eastAsia="ja-JP"/>
        </w:rPr>
        <w:t xml:space="preserve">      </w:t>
      </w:r>
    </w:p>
    <w:p w:rsidR="005E3AF7" w:rsidRDefault="005E3AF7">
      <w:pPr>
        <w:pStyle w:val="a3"/>
        <w:spacing w:before="1"/>
        <w:rPr>
          <w:sz w:val="26"/>
          <w:lang w:eastAsia="ja-JP"/>
        </w:rPr>
      </w:pPr>
    </w:p>
    <w:p w:rsidR="005E3AF7" w:rsidRDefault="00A13B8F">
      <w:pPr>
        <w:pStyle w:val="a3"/>
        <w:spacing w:line="285" w:lineRule="auto"/>
        <w:ind w:left="100"/>
        <w:rPr>
          <w:lang w:eastAsia="ja-JP"/>
        </w:rPr>
      </w:pPr>
      <w:r>
        <w:rPr>
          <w:lang w:eastAsia="ja-JP"/>
        </w:rPr>
        <w:t xml:space="preserve">このオンライン自己診断サービスは、現在のところ英語のみですが、次のサイトで利用できます； </w:t>
      </w:r>
      <w:hyperlink r:id="rId9">
        <w:r>
          <w:rPr>
            <w:color w:val="1154CC"/>
            <w:u w:val="single" w:color="1154CC"/>
            <w:lang w:eastAsia="ja-JP"/>
          </w:rPr>
          <w:t>https://www.openchainproject.org/conformance</w:t>
        </w:r>
      </w:hyperlink>
    </w:p>
    <w:p w:rsidR="005E3AF7" w:rsidRDefault="005E3AF7">
      <w:pPr>
        <w:pStyle w:val="a3"/>
        <w:spacing w:before="3"/>
        <w:rPr>
          <w:sz w:val="27"/>
          <w:lang w:eastAsia="ja-JP"/>
        </w:rPr>
      </w:pPr>
    </w:p>
    <w:p w:rsidR="005E3AF7" w:rsidRDefault="00A13B8F">
      <w:pPr>
        <w:pStyle w:val="11"/>
        <w:rPr>
          <w:lang w:eastAsia="ja-JP"/>
        </w:rPr>
      </w:pPr>
      <w:r>
        <w:rPr>
          <w:lang w:eastAsia="ja-JP"/>
        </w:rPr>
        <w:t>OpenChain カリキュラム</w:t>
      </w:r>
    </w:p>
    <w:p w:rsidR="005E3AF7" w:rsidRDefault="00A13B8F">
      <w:pPr>
        <w:pStyle w:val="a3"/>
        <w:spacing w:before="203" w:line="285" w:lineRule="auto"/>
        <w:ind w:left="100"/>
        <w:rPr>
          <w:lang w:eastAsia="ja-JP"/>
        </w:rPr>
      </w:pPr>
      <w:proofErr w:type="spellStart"/>
      <w:r>
        <w:rPr>
          <w:lang w:eastAsia="ja-JP"/>
        </w:rPr>
        <w:t>OpenChain</w:t>
      </w:r>
      <w:proofErr w:type="spellEnd"/>
      <w:r>
        <w:rPr>
          <w:lang w:eastAsia="ja-JP"/>
        </w:rPr>
        <w:t xml:space="preserve"> カリキュラムは、組織が</w:t>
      </w:r>
      <w:proofErr w:type="spellStart"/>
      <w:r>
        <w:rPr>
          <w:lang w:eastAsia="ja-JP"/>
        </w:rPr>
        <w:t>OpenChain</w:t>
      </w:r>
      <w:proofErr w:type="spellEnd"/>
      <w:r>
        <w:rPr>
          <w:lang w:eastAsia="ja-JP"/>
        </w:rPr>
        <w:t xml:space="preserve"> 仕様書</w:t>
      </w:r>
      <w:ins w:id="24" w:author="Masahiro Date" w:date="2017-06-06T10:21:00Z">
        <w:r w:rsidR="007F30C1">
          <w:rPr>
            <w:rFonts w:asciiTheme="minorEastAsia" w:eastAsiaTheme="minorEastAsia" w:hAnsiTheme="minorEastAsia" w:hint="eastAsia"/>
            <w:lang w:eastAsia="ja-JP"/>
          </w:rPr>
          <w:t>を</w:t>
        </w:r>
      </w:ins>
      <w:ins w:id="25" w:author="Masahiro Date" w:date="2017-06-06T10:22:00Z">
        <w:r w:rsidR="004406DB">
          <w:rPr>
            <w:rFonts w:asciiTheme="minorEastAsia" w:eastAsiaTheme="minorEastAsia" w:hAnsiTheme="minorEastAsia" w:hint="eastAsia"/>
            <w:lang w:eastAsia="ja-JP"/>
          </w:rPr>
          <w:t>適用していく</w:t>
        </w:r>
      </w:ins>
      <w:del w:id="26" w:author="Masahiro Date" w:date="2017-06-06T10:22:00Z">
        <w:r w:rsidDel="004406DB">
          <w:rPr>
            <w:lang w:eastAsia="ja-JP"/>
          </w:rPr>
          <w:delText>の諸側面に合ったものとなることを</w:delText>
        </w:r>
      </w:del>
      <w:r>
        <w:rPr>
          <w:lang w:eastAsia="ja-JP"/>
        </w:rPr>
        <w:t>手助けします。具体的に言うと、本カリキュラムはオープンソース コンプライアンスのトレーニング プログラムとして汎用的で、よく調整された、また、明快な事例を提供し、それを直接利用することもできれば、既存のトレーニング プログラムの中に組み込むこともできます。本カリキュラムは、できるだけ多様な用途に向けて組織が利用できるよう、非常に少ない制約のもとで利用できるようにしています。それを実現するべく、本カリキュラム教材は、事実上パブリック ドメインともみなすことのできるCC-0 ライセンスで提供されており、教材をどのような目的にでも自由に作り直したり、共有したりすることができるようになっています。</w:t>
      </w:r>
    </w:p>
    <w:p w:rsidR="005E3AF7" w:rsidRDefault="005E3AF7">
      <w:pPr>
        <w:pStyle w:val="a3"/>
        <w:spacing w:before="1"/>
        <w:rPr>
          <w:sz w:val="26"/>
          <w:lang w:eastAsia="ja-JP"/>
        </w:rPr>
      </w:pPr>
    </w:p>
    <w:p w:rsidR="005E3AF7" w:rsidRDefault="00A13B8F">
      <w:pPr>
        <w:pStyle w:val="a3"/>
        <w:spacing w:line="285" w:lineRule="auto"/>
        <w:ind w:left="100"/>
        <w:rPr>
          <w:lang w:eastAsia="ja-JP"/>
        </w:rPr>
      </w:pPr>
      <w:proofErr w:type="spellStart"/>
      <w:r>
        <w:rPr>
          <w:lang w:eastAsia="ja-JP"/>
        </w:rPr>
        <w:t>OpenChain</w:t>
      </w:r>
      <w:proofErr w:type="spellEnd"/>
      <w:r>
        <w:rPr>
          <w:lang w:eastAsia="ja-JP"/>
        </w:rPr>
        <w:t xml:space="preserve"> カリキュラムについての詳細は、次のサイトで確認できます： </w:t>
      </w:r>
      <w:hyperlink r:id="rId10">
        <w:r>
          <w:rPr>
            <w:color w:val="1154CC"/>
            <w:u w:val="single" w:color="1154CC"/>
            <w:lang w:eastAsia="ja-JP"/>
          </w:rPr>
          <w:t>https://www.openchainproject.org/curriculum</w:t>
        </w:r>
      </w:hyperlink>
    </w:p>
    <w:p w:rsidR="005E3AF7" w:rsidRDefault="005E3AF7">
      <w:pPr>
        <w:pStyle w:val="a3"/>
        <w:spacing w:before="4"/>
        <w:rPr>
          <w:sz w:val="27"/>
          <w:lang w:eastAsia="ja-JP"/>
        </w:rPr>
      </w:pPr>
    </w:p>
    <w:p w:rsidR="005E3AF7" w:rsidRDefault="00A13B8F">
      <w:pPr>
        <w:pStyle w:val="11"/>
        <w:rPr>
          <w:lang w:eastAsia="ja-JP"/>
        </w:rPr>
      </w:pPr>
      <w:r>
        <w:rPr>
          <w:lang w:eastAsia="ja-JP"/>
        </w:rPr>
        <w:t>よくある質問</w:t>
      </w:r>
    </w:p>
    <w:p w:rsidR="005E3AF7" w:rsidRDefault="00A13B8F">
      <w:pPr>
        <w:pStyle w:val="a3"/>
        <w:spacing w:before="204" w:line="285" w:lineRule="auto"/>
        <w:ind w:left="100" w:right="121"/>
        <w:rPr>
          <w:lang w:eastAsia="ja-JP"/>
        </w:rPr>
      </w:pPr>
      <w:r>
        <w:rPr>
          <w:lang w:eastAsia="ja-JP"/>
        </w:rPr>
        <w:t>OpenChain プロジェクトは、あらゆる規模の組織がオープンソースのテクノロジーへの参画から最大の恩恵を得ることができるよう、仕様書とサポート資料を提供しています。一番重要なポイントは、業界標準プロセスを採用したことを示した明快な手法を提示することによって、OpenChain が信頼を築いていることです。オンライン自己診断は、オープンソース テクノロジーへの参画をできる限りシンプルにします。カリキュラム</w:t>
      </w:r>
      <w:r>
        <w:rPr>
          <w:spacing w:val="-7"/>
          <w:lang w:eastAsia="ja-JP"/>
        </w:rPr>
        <w:t xml:space="preserve"> </w:t>
      </w:r>
      <w:r>
        <w:rPr>
          <w:lang w:eastAsia="ja-JP"/>
        </w:rPr>
        <w:t>は、OpenChain プロジェクトに直結した活動の内外で、トレーニング、および、ベストプラクティスの機会を数多く提供しています。</w:t>
      </w:r>
      <w:r>
        <w:rPr>
          <w:spacing w:val="-7"/>
          <w:lang w:eastAsia="ja-JP"/>
        </w:rPr>
        <w:t xml:space="preserve">     </w:t>
      </w:r>
    </w:p>
    <w:p w:rsidR="005E3AF7" w:rsidRDefault="005E3AF7">
      <w:pPr>
        <w:pStyle w:val="a3"/>
        <w:spacing w:before="1"/>
        <w:rPr>
          <w:sz w:val="26"/>
          <w:lang w:eastAsia="ja-JP"/>
        </w:rPr>
      </w:pPr>
    </w:p>
    <w:p w:rsidR="005E3AF7" w:rsidRDefault="00A13B8F">
      <w:pPr>
        <w:pStyle w:val="a3"/>
        <w:spacing w:line="285" w:lineRule="auto"/>
        <w:ind w:left="100"/>
        <w:rPr>
          <w:lang w:eastAsia="ja-JP"/>
        </w:rPr>
      </w:pPr>
      <w:proofErr w:type="spellStart"/>
      <w:r>
        <w:rPr>
          <w:lang w:eastAsia="ja-JP"/>
        </w:rPr>
        <w:t>OpenChain</w:t>
      </w:r>
      <w:proofErr w:type="spellEnd"/>
      <w:r>
        <w:rPr>
          <w:lang w:eastAsia="ja-JP"/>
        </w:rPr>
        <w:t xml:space="preserve"> プロジェクトの各側面についての詳細は、以下のWebサイトでご覧になることができます； </w:t>
      </w:r>
      <w:hyperlink r:id="rId11">
        <w:r>
          <w:rPr>
            <w:color w:val="1154CC"/>
            <w:u w:val="single" w:color="1154CC"/>
            <w:lang w:eastAsia="ja-JP"/>
          </w:rPr>
          <w:t>https://www.openchainproject.org/faq</w:t>
        </w:r>
      </w:hyperlink>
    </w:p>
    <w:p w:rsidR="005E3AF7" w:rsidRDefault="005E3AF7">
      <w:pPr>
        <w:pStyle w:val="a3"/>
        <w:spacing w:before="3"/>
        <w:rPr>
          <w:sz w:val="27"/>
          <w:lang w:eastAsia="ja-JP"/>
        </w:rPr>
      </w:pPr>
    </w:p>
    <w:p w:rsidR="005E3AF7" w:rsidRDefault="00A13B8F">
      <w:pPr>
        <w:pStyle w:val="11"/>
      </w:pPr>
      <w:proofErr w:type="spellStart"/>
      <w:r>
        <w:t>支援者</w:t>
      </w:r>
      <w:proofErr w:type="spellEnd"/>
    </w:p>
    <w:p w:rsidR="005E3AF7" w:rsidRDefault="00A13B8F">
      <w:pPr>
        <w:pStyle w:val="a3"/>
        <w:spacing w:before="203" w:line="285" w:lineRule="auto"/>
        <w:ind w:left="100" w:right="121"/>
        <w:rPr>
          <w:lang w:eastAsia="ja-JP"/>
        </w:rPr>
      </w:pPr>
      <w:proofErr w:type="spellStart"/>
      <w:r>
        <w:t>OpenChain</w:t>
      </w:r>
      <w:proofErr w:type="spellEnd"/>
      <w:r>
        <w:t xml:space="preserve"> では、9社のプラチナ </w:t>
      </w:r>
      <w:proofErr w:type="spellStart"/>
      <w:r>
        <w:t>メンバーがその開発と採用を支援しています</w:t>
      </w:r>
      <w:proofErr w:type="spellEnd"/>
      <w:r>
        <w:t xml:space="preserve">： </w:t>
      </w:r>
      <w:proofErr w:type="spellStart"/>
      <w:r>
        <w:t>Adobe、ARM、Cisco、GitHub、Harman、HPE、Qualcomm、Siemens、および、Wind</w:t>
      </w:r>
      <w:proofErr w:type="spellEnd"/>
      <w:r>
        <w:t xml:space="preserve"> River。</w:t>
      </w:r>
      <w:r>
        <w:rPr>
          <w:lang w:eastAsia="ja-JP"/>
        </w:rPr>
        <w:t>また、</w:t>
      </w:r>
      <w:proofErr w:type="spellStart"/>
      <w:r>
        <w:rPr>
          <w:lang w:eastAsia="ja-JP"/>
        </w:rPr>
        <w:t>OpenChain</w:t>
      </w:r>
      <w:proofErr w:type="spellEnd"/>
      <w:r>
        <w:rPr>
          <w:lang w:eastAsia="ja-JP"/>
        </w:rPr>
        <w:t xml:space="preserve"> </w:t>
      </w:r>
      <w:del w:id="27" w:author="Masahiro Date" w:date="2017-06-06T10:26:00Z">
        <w:r w:rsidDel="004406DB">
          <w:rPr>
            <w:lang w:eastAsia="ja-JP"/>
          </w:rPr>
          <w:delText>に</w:delText>
        </w:r>
      </w:del>
      <w:r>
        <w:rPr>
          <w:lang w:eastAsia="ja-JP"/>
        </w:rPr>
        <w:t>は、オープンソース コンプライアンスが容易に実行できるようになることめざす</w:t>
      </w:r>
      <w:ins w:id="28" w:author="Masahiro Date" w:date="2017-06-06T10:24:00Z">
        <w:r w:rsidR="004406DB">
          <w:rPr>
            <w:rFonts w:asciiTheme="minorEastAsia" w:eastAsiaTheme="minorEastAsia" w:hAnsiTheme="minorEastAsia" w:hint="eastAsia"/>
            <w:lang w:eastAsia="ja-JP"/>
          </w:rPr>
          <w:t>幅広い</w:t>
        </w:r>
      </w:ins>
      <w:r>
        <w:rPr>
          <w:lang w:eastAsia="ja-JP"/>
        </w:rPr>
        <w:t>ボランティア</w:t>
      </w:r>
      <w:ins w:id="29" w:author="Masahiro Date" w:date="2017-06-06T10:25:00Z">
        <w:r w:rsidR="004406DB">
          <w:rPr>
            <w:rFonts w:asciiTheme="minorEastAsia" w:eastAsiaTheme="minorEastAsia" w:hAnsiTheme="minorEastAsia" w:hint="eastAsia"/>
            <w:lang w:eastAsia="ja-JP"/>
          </w:rPr>
          <w:t>か</w:t>
        </w:r>
      </w:ins>
      <w:ins w:id="30" w:author="Masahiro Date" w:date="2017-06-06T10:26:00Z">
        <w:r w:rsidR="004406DB">
          <w:rPr>
            <w:rFonts w:asciiTheme="minorEastAsia" w:eastAsiaTheme="minorEastAsia" w:hAnsiTheme="minorEastAsia" w:hint="eastAsia"/>
            <w:lang w:eastAsia="ja-JP"/>
          </w:rPr>
          <w:t>らなる</w:t>
        </w:r>
      </w:ins>
      <w:r>
        <w:rPr>
          <w:lang w:eastAsia="ja-JP"/>
        </w:rPr>
        <w:t>の</w:t>
      </w:r>
      <w:del w:id="31" w:author="Masahiro Date" w:date="2017-06-06T10:24:00Z">
        <w:r w:rsidDel="004406DB">
          <w:rPr>
            <w:lang w:eastAsia="ja-JP"/>
          </w:rPr>
          <w:delText>幅広い</w:delText>
        </w:r>
      </w:del>
      <w:r>
        <w:rPr>
          <w:lang w:eastAsia="ja-JP"/>
        </w:rPr>
        <w:t>コミュニティ</w:t>
      </w:r>
      <w:ins w:id="32" w:author="Masahiro Date" w:date="2017-06-06T10:25:00Z">
        <w:r w:rsidR="004406DB">
          <w:rPr>
            <w:rFonts w:asciiTheme="minorEastAsia" w:eastAsiaTheme="minorEastAsia" w:hAnsiTheme="minorEastAsia" w:hint="eastAsia"/>
            <w:lang w:eastAsia="ja-JP"/>
          </w:rPr>
          <w:t>も形成</w:t>
        </w:r>
      </w:ins>
      <w:del w:id="33" w:author="Masahiro Date" w:date="2017-06-06T10:25:00Z">
        <w:r w:rsidDel="004406DB">
          <w:rPr>
            <w:lang w:eastAsia="ja-JP"/>
          </w:rPr>
          <w:delText>が参加</w:delText>
        </w:r>
      </w:del>
      <w:r>
        <w:rPr>
          <w:lang w:eastAsia="ja-JP"/>
        </w:rPr>
        <w:t>しています。</w:t>
      </w:r>
    </w:p>
    <w:sectPr w:rsidR="005E3AF7" w:rsidSect="005E3AF7">
      <w:pgSz w:w="12240" w:h="15840"/>
      <w:pgMar w:top="1500" w:right="1340" w:bottom="1080" w:left="1340" w:header="0" w:footer="8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872" w:rsidRDefault="00587872" w:rsidP="005E3AF7">
      <w:r>
        <w:separator/>
      </w:r>
    </w:p>
  </w:endnote>
  <w:endnote w:type="continuationSeparator" w:id="0">
    <w:p w:rsidR="00587872" w:rsidRDefault="00587872" w:rsidP="005E3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AF7" w:rsidRDefault="004406DB">
    <w:pPr>
      <w:pStyle w:val="a3"/>
      <w:spacing w:line="14" w:lineRule="auto"/>
      <w:rPr>
        <w:sz w:val="20"/>
      </w:rPr>
    </w:pPr>
    <w:r>
      <w:rPr>
        <w:noProof/>
        <w:lang w:eastAsia="ja-JP"/>
      </w:rPr>
      <mc:AlternateContent>
        <mc:Choice Requires="wps">
          <w:drawing>
            <wp:anchor distT="0" distB="0" distL="114300" distR="114300" simplePos="0" relativeHeight="503313776" behindDoc="1" locked="0" layoutInCell="1" allowOverlap="1">
              <wp:simplePos x="0" y="0"/>
              <wp:positionH relativeFrom="page">
                <wp:posOffset>952500</wp:posOffset>
              </wp:positionH>
              <wp:positionV relativeFrom="page">
                <wp:posOffset>9339580</wp:posOffset>
              </wp:positionV>
              <wp:extent cx="5867400" cy="0"/>
              <wp:effectExtent l="9525" t="5080" r="9525" b="1397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87878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2ED15D" id="Line 2" o:spid="_x0000_s1026" style="position:absolute;left:0;text-align:left;z-index:-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5pt,735.4pt" to="537pt,7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" strokecolor="#878787">
              <w10:wrap anchorx="page" anchory="page"/>
            </v:line>
          </w:pict>
        </mc:Fallback>
      </mc:AlternateContent>
    </w:r>
    <w:r>
      <w:rPr>
        <w:noProof/>
        <w:lang w:eastAsia="ja-JP"/>
      </w:rPr>
      <mc:AlternateContent>
        <mc:Choice Requires="wps">
          <w:drawing>
            <wp:anchor distT="0" distB="0" distL="114300" distR="114300" simplePos="0" relativeHeight="503313800" behindDoc="1" locked="0" layoutInCell="1" allowOverlap="1">
              <wp:simplePos x="0" y="0"/>
              <wp:positionH relativeFrom="page">
                <wp:posOffset>1130300</wp:posOffset>
              </wp:positionH>
              <wp:positionV relativeFrom="page">
                <wp:posOffset>9407525</wp:posOffset>
              </wp:positionV>
              <wp:extent cx="5616575" cy="3587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657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3AF7" w:rsidRDefault="00A13B8F">
                          <w:pPr>
                            <w:spacing w:line="260" w:lineRule="exact"/>
                            <w:ind w:right="67"/>
                            <w:jc w:val="center"/>
                            <w:rPr>
                              <w:rFonts w:ascii="Calibri" w:hAnsi="Calibri"/>
                              <w:b/>
                              <w:sz w:val="24"/>
                            </w:rPr>
                          </w:pPr>
                          <w:r>
                            <w:rPr>
                              <w:rFonts w:ascii="Calibri" w:hAnsi="Calibri"/>
                              <w:b/>
                              <w:color w:val="878787"/>
                              <w:sz w:val="24"/>
                            </w:rPr>
                            <w:t xml:space="preserve">The </w:t>
                          </w:r>
                          <w:proofErr w:type="spellStart"/>
                          <w:r>
                            <w:rPr>
                              <w:rFonts w:ascii="Calibri" w:hAnsi="Calibri"/>
                              <w:b/>
                              <w:color w:val="878787"/>
                              <w:sz w:val="24"/>
                            </w:rPr>
                            <w:t>OpenChain</w:t>
                          </w:r>
                          <w:proofErr w:type="spellEnd"/>
                          <w:r>
                            <w:rPr>
                              <w:rFonts w:ascii="Calibri" w:hAnsi="Calibri"/>
                              <w:b/>
                              <w:color w:val="878787"/>
                              <w:sz w:val="24"/>
                            </w:rPr>
                            <w:t xml:space="preserve"> Project Onboarding 1.0 © 2016-2017 The Linux Foundation</w:t>
                          </w:r>
                        </w:p>
                        <w:p w:rsidR="005E3AF7" w:rsidRDefault="00A13B8F">
                          <w:pPr>
                            <w:spacing w:line="289" w:lineRule="exact"/>
                            <w:jc w:val="center"/>
                            <w:rPr>
                              <w:rFonts w:ascii="Calibri"/>
                              <w:b/>
                              <w:sz w:val="24"/>
                            </w:rPr>
                          </w:pPr>
                          <w:proofErr w:type="spellStart"/>
                          <w:r>
                            <w:rPr>
                              <w:rFonts w:ascii="Calibri"/>
                              <w:b/>
                              <w:color w:val="878787"/>
                              <w:sz w:val="24"/>
                            </w:rPr>
                            <w:t>本資料は、</w:t>
                          </w:r>
                          <w:r>
                            <w:rPr>
                              <w:rFonts w:ascii="Calibri"/>
                              <w:b/>
                              <w:color w:val="878787"/>
                              <w:sz w:val="24"/>
                            </w:rPr>
                            <w:t>Creative</w:t>
                          </w:r>
                          <w:proofErr w:type="spellEnd"/>
                          <w:r>
                            <w:rPr>
                              <w:rFonts w:ascii="Calibri"/>
                              <w:b/>
                              <w:color w:val="878787"/>
                              <w:sz w:val="24"/>
                            </w:rPr>
                            <w:t xml:space="preserve"> Commons CC0 1.0 Universal </w:t>
                          </w:r>
                          <w:proofErr w:type="spellStart"/>
                          <w:r>
                            <w:rPr>
                              <w:rFonts w:ascii="Calibri"/>
                              <w:b/>
                              <w:color w:val="878787"/>
                              <w:sz w:val="24"/>
                            </w:rPr>
                            <w:t>ライセンスに基づいて提供します</w:t>
                          </w:r>
                          <w:proofErr w:type="spellEnd"/>
                          <w:r>
                            <w:rPr>
                              <w:rFonts w:ascii="Calibri"/>
                              <w:b/>
                              <w:color w:val="878787"/>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89pt;margin-top:740.75pt;width:442.25pt;height:28.25pt;z-index:-2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" filled="f" stroked="f">
              <v:textbox inset="0,0,0,0">
                <w:txbxContent>
                  <w:p w:rsidR="005E3AF7" w:rsidRDefault="00A13B8F">
                    <w:pPr>
                      <w:spacing w:line="260" w:lineRule="exact"/>
                      <w:ind w:right="67"/>
                      <w:jc w:val="center"/>
                      <w:rPr>
                        <w:rFonts w:ascii="Calibri" w:hAnsi="Calibri"/>
                        <w:b/>
                        <w:sz w:val="24"/>
                      </w:rPr>
                    </w:pPr>
                    <w:r>
                      <w:rPr>
                        <w:rFonts w:ascii="Calibri" w:hAnsi="Calibri"/>
                        <w:b/>
                        <w:color w:val="878787"/>
                        <w:sz w:val="24"/>
                      </w:rPr>
                      <w:t xml:space="preserve">The </w:t>
                    </w:r>
                    <w:proofErr w:type="spellStart"/>
                    <w:r>
                      <w:rPr>
                        <w:rFonts w:ascii="Calibri" w:hAnsi="Calibri"/>
                        <w:b/>
                        <w:color w:val="878787"/>
                        <w:sz w:val="24"/>
                      </w:rPr>
                      <w:t>OpenChain</w:t>
                    </w:r>
                    <w:proofErr w:type="spellEnd"/>
                    <w:r>
                      <w:rPr>
                        <w:rFonts w:ascii="Calibri" w:hAnsi="Calibri"/>
                        <w:b/>
                        <w:color w:val="878787"/>
                        <w:sz w:val="24"/>
                      </w:rPr>
                      <w:t xml:space="preserve"> Project Onboarding 1.0 © 2016-2017 The Linux Foundation</w:t>
                    </w:r>
                  </w:p>
                  <w:p w:rsidR="005E3AF7" w:rsidRDefault="00A13B8F">
                    <w:pPr>
                      <w:spacing w:line="289" w:lineRule="exact"/>
                      <w:jc w:val="center"/>
                      <w:rPr>
                        <w:rFonts w:ascii="Calibri"/>
                        <w:b/>
                        <w:sz w:val="24"/>
                      </w:rPr>
                    </w:pPr>
                    <w:proofErr w:type="spellStart"/>
                    <w:r>
                      <w:rPr>
                        <w:rFonts w:ascii="Calibri"/>
                        <w:b/>
                        <w:color w:val="878787"/>
                        <w:sz w:val="24"/>
                      </w:rPr>
                      <w:t>本資料は、</w:t>
                    </w:r>
                    <w:r>
                      <w:rPr>
                        <w:rFonts w:ascii="Calibri"/>
                        <w:b/>
                        <w:color w:val="878787"/>
                        <w:sz w:val="24"/>
                      </w:rPr>
                      <w:t>Creative</w:t>
                    </w:r>
                    <w:proofErr w:type="spellEnd"/>
                    <w:r>
                      <w:rPr>
                        <w:rFonts w:ascii="Calibri"/>
                        <w:b/>
                        <w:color w:val="878787"/>
                        <w:sz w:val="24"/>
                      </w:rPr>
                      <w:t xml:space="preserve"> Commons CC0 1.0 Universal </w:t>
                    </w:r>
                    <w:proofErr w:type="spellStart"/>
                    <w:r>
                      <w:rPr>
                        <w:rFonts w:ascii="Calibri"/>
                        <w:b/>
                        <w:color w:val="878787"/>
                        <w:sz w:val="24"/>
                      </w:rPr>
                      <w:t>ライセンスに基づいて提供します</w:t>
                    </w:r>
                    <w:proofErr w:type="spellEnd"/>
                    <w:r>
                      <w:rPr>
                        <w:rFonts w:ascii="Calibri"/>
                        <w:b/>
                        <w:color w:val="878787"/>
                        <w:sz w:val="24"/>
                      </w:rPr>
                      <w:t>。</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872" w:rsidRDefault="00587872" w:rsidP="005E3AF7">
      <w:r>
        <w:separator/>
      </w:r>
    </w:p>
  </w:footnote>
  <w:footnote w:type="continuationSeparator" w:id="0">
    <w:p w:rsidR="00587872" w:rsidRDefault="00587872" w:rsidP="005E3AF7">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sahiro Date">
    <w15:presenceInfo w15:providerId="Windows Live" w15:userId="d53832ab2b438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trackRevisions/>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AF7"/>
    <w:rsid w:val="004406DB"/>
    <w:rsid w:val="00587872"/>
    <w:rsid w:val="005E3AF7"/>
    <w:rsid w:val="006B0D5A"/>
    <w:rsid w:val="007F30C1"/>
    <w:rsid w:val="00A13B8F"/>
    <w:rsid w:val="00DE1C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FA573965-0719-47DF-A991-805BB869A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5E3AF7"/>
    <w:rPr>
      <w:rFonts w:ascii="Arial" w:eastAsia="Arial" w:hAnsi="Arial"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5E3AF7"/>
    <w:tblPr>
      <w:tblInd w:w="0" w:type="dxa"/>
      <w:tblCellMar>
        <w:top w:w="0" w:type="dxa"/>
        <w:left w:w="0" w:type="dxa"/>
        <w:bottom w:w="0" w:type="dxa"/>
        <w:right w:w="0" w:type="dxa"/>
      </w:tblCellMar>
    </w:tblPr>
  </w:style>
  <w:style w:type="paragraph" w:styleId="a3">
    <w:name w:val="Body Text"/>
    <w:basedOn w:val="a"/>
    <w:uiPriority w:val="1"/>
    <w:qFormat/>
    <w:rsid w:val="005E3AF7"/>
  </w:style>
  <w:style w:type="paragraph" w:customStyle="1" w:styleId="11">
    <w:name w:val="見出し 11"/>
    <w:basedOn w:val="a"/>
    <w:uiPriority w:val="1"/>
    <w:qFormat/>
    <w:rsid w:val="005E3AF7"/>
    <w:pPr>
      <w:spacing w:before="87"/>
      <w:ind w:left="100"/>
      <w:outlineLvl w:val="1"/>
    </w:pPr>
    <w:rPr>
      <w:sz w:val="40"/>
      <w:szCs w:val="40"/>
    </w:rPr>
  </w:style>
  <w:style w:type="paragraph" w:styleId="a4">
    <w:name w:val="List Paragraph"/>
    <w:basedOn w:val="a"/>
    <w:uiPriority w:val="1"/>
    <w:qFormat/>
    <w:rsid w:val="005E3AF7"/>
  </w:style>
  <w:style w:type="paragraph" w:customStyle="1" w:styleId="TableParagraph">
    <w:name w:val="Table Paragraph"/>
    <w:basedOn w:val="a"/>
    <w:uiPriority w:val="1"/>
    <w:qFormat/>
    <w:rsid w:val="005E3AF7"/>
  </w:style>
  <w:style w:type="paragraph" w:styleId="a5">
    <w:name w:val="Balloon Text"/>
    <w:basedOn w:val="a"/>
    <w:link w:val="a6"/>
    <w:uiPriority w:val="99"/>
    <w:semiHidden/>
    <w:unhideWhenUsed/>
    <w:rsid w:val="00DE1C41"/>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DE1C41"/>
    <w:rPr>
      <w:rFonts w:asciiTheme="majorHAnsi" w:eastAsiaTheme="majorEastAsia" w:hAnsiTheme="majorHAnsi" w:cstheme="majorBidi"/>
      <w:sz w:val="18"/>
      <w:szCs w:val="18"/>
    </w:rPr>
  </w:style>
  <w:style w:type="paragraph" w:styleId="a7">
    <w:name w:val="header"/>
    <w:basedOn w:val="a"/>
    <w:link w:val="a8"/>
    <w:uiPriority w:val="99"/>
    <w:semiHidden/>
    <w:unhideWhenUsed/>
    <w:rsid w:val="00DE1C41"/>
    <w:pPr>
      <w:tabs>
        <w:tab w:val="center" w:pos="4252"/>
        <w:tab w:val="right" w:pos="8504"/>
      </w:tabs>
      <w:snapToGrid w:val="0"/>
    </w:pPr>
  </w:style>
  <w:style w:type="character" w:customStyle="1" w:styleId="a8">
    <w:name w:val="ヘッダー (文字)"/>
    <w:basedOn w:val="a0"/>
    <w:link w:val="a7"/>
    <w:uiPriority w:val="99"/>
    <w:semiHidden/>
    <w:rsid w:val="00DE1C41"/>
    <w:rPr>
      <w:rFonts w:ascii="Arial" w:eastAsia="Arial" w:hAnsi="Arial" w:cs="Arial"/>
    </w:rPr>
  </w:style>
  <w:style w:type="paragraph" w:styleId="a9">
    <w:name w:val="footer"/>
    <w:basedOn w:val="a"/>
    <w:link w:val="aa"/>
    <w:uiPriority w:val="99"/>
    <w:semiHidden/>
    <w:unhideWhenUsed/>
    <w:rsid w:val="00DE1C41"/>
    <w:pPr>
      <w:tabs>
        <w:tab w:val="center" w:pos="4252"/>
        <w:tab w:val="right" w:pos="8504"/>
      </w:tabs>
      <w:snapToGrid w:val="0"/>
    </w:pPr>
  </w:style>
  <w:style w:type="character" w:customStyle="1" w:styleId="aa">
    <w:name w:val="フッター (文字)"/>
    <w:basedOn w:val="a0"/>
    <w:link w:val="a9"/>
    <w:uiPriority w:val="99"/>
    <w:semiHidden/>
    <w:rsid w:val="00DE1C41"/>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https://www.openchainproject.org/spe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openchainproject.org/faq" TargetMode="External"/><Relationship Id="rId5" Type="http://schemas.openxmlformats.org/officeDocument/2006/relationships/endnotes" Target="endnotes.xml"/><Relationship Id="rId10" Type="http://schemas.openxmlformats.org/officeDocument/2006/relationships/hyperlink" Target="https://www.openchainproject.org/curriculum" TargetMode="External"/><Relationship Id="rId4" Type="http://schemas.openxmlformats.org/officeDocument/2006/relationships/footnotes" Target="footnotes.xml"/><Relationship Id="rId9" Type="http://schemas.openxmlformats.org/officeDocument/2006/relationships/hyperlink" Target="https://www.openchainproject.org/conforma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365</Words>
  <Characters>2083</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Masahiro Date</dc:creator>
  <cp:lastModifiedBy>Masahiro Date</cp:lastModifiedBy>
  <cp:revision>3</cp:revision>
  <cp:lastPrinted>2017-06-05T22:29:00Z</cp:lastPrinted>
  <dcterms:created xsi:type="dcterms:W3CDTF">2017-06-06T01:27:00Z</dcterms:created>
  <dcterms:modified xsi:type="dcterms:W3CDTF">2017-06-06T01:30:00Z</dcterms:modified>
</cp:coreProperties>
</file>